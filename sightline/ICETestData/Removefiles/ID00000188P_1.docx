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31D" w:rsidRDefault="0026131D">
      <w:pPr>
        <w:rPr>
          <w:ins w:id="0" w:author="Guruprasad Subbaraya Bhogana" w:date="2016-07-19T15:15:00Z"/>
        </w:rPr>
      </w:pPr>
      <w:ins w:id="1" w:author="Guruprasad Subbaraya Bhogana" w:date="2016-07-19T15:15:00Z">
        <w:r>
          <w:t>Doc 88</w:t>
        </w:r>
      </w:ins>
      <w:ins w:id="2" w:author="Guruprasad Subbaraya Bhogana" w:date="2016-07-19T15:16:00Z">
        <w:r w:rsidR="00EE6EB6">
          <w:t xml:space="preserve"> – Mike Testing 123</w:t>
        </w:r>
      </w:ins>
      <w:bookmarkStart w:id="3" w:name="_GoBack"/>
      <w:bookmarkEnd w:id="3"/>
    </w:p>
    <w:p w:rsidR="0084005B" w:rsidRDefault="00561B98">
      <w:r>
        <w:t>This for Testing of tracking issue…...</w:t>
      </w:r>
    </w:p>
    <w:p w:rsidR="00561B98" w:rsidRDefault="00561B98"/>
    <w:p w:rsidR="00561B98" w:rsidRDefault="00561B98" w:rsidP="00561B98">
      <w:r>
        <w:t>This for Testing of tracking issue</w:t>
      </w:r>
      <w:del w:id="4" w:author="Harshal Kakade" w:date="2016-06-30T16:10:00Z">
        <w:r w:rsidDel="005A2356">
          <w:delText>…...</w:delText>
        </w:r>
      </w:del>
    </w:p>
    <w:p w:rsidR="00561B98" w:rsidRDefault="00561B98" w:rsidP="00561B98"/>
    <w:p w:rsidR="00561B98" w:rsidRDefault="00561B98" w:rsidP="00561B98"/>
    <w:p w:rsidR="00561B98" w:rsidRDefault="00561B98" w:rsidP="00561B98">
      <w:r>
        <w:t>This for Testing of tracking issue…...</w:t>
      </w:r>
    </w:p>
    <w:p w:rsidR="00561B98" w:rsidRDefault="00561B98" w:rsidP="00561B98"/>
    <w:p w:rsidR="00561B98" w:rsidRDefault="00561B98" w:rsidP="00561B98"/>
    <w:p w:rsidR="00561B98" w:rsidRDefault="00561B98" w:rsidP="00561B98">
      <w:r>
        <w:t xml:space="preserve">This </w:t>
      </w:r>
      <w:del w:id="5" w:author="Harshal Kakade" w:date="2016-06-30T16:10:00Z">
        <w:r w:rsidDel="00851F2B">
          <w:delText xml:space="preserve">for Testing </w:delText>
        </w:r>
      </w:del>
      <w:r>
        <w:t>of tracking issue…...</w:t>
      </w:r>
    </w:p>
    <w:p w:rsidR="00561B98" w:rsidRDefault="00561B98" w:rsidP="00561B98"/>
    <w:p w:rsidR="00561B98" w:rsidRDefault="00561B98" w:rsidP="00561B98"/>
    <w:p w:rsidR="00561B98" w:rsidRDefault="00561B98" w:rsidP="00561B98">
      <w:r>
        <w:t>This for Testing of tracking issue…...</w:t>
      </w:r>
    </w:p>
    <w:p w:rsidR="00561B98" w:rsidRDefault="00561B98" w:rsidP="00561B98"/>
    <w:p w:rsidR="00561B98" w:rsidRDefault="00561B98" w:rsidP="00561B98"/>
    <w:p w:rsidR="00561B98" w:rsidRDefault="00561B98" w:rsidP="00561B98">
      <w:r>
        <w:t>This for Testing of tracking issue…...</w:t>
      </w:r>
      <w:ins w:id="6" w:author="Harshal Kakade" w:date="2016-06-30T16:10:00Z">
        <w:r w:rsidR="00E26A28">
          <w:t>ajhdsakjadd</w:t>
        </w:r>
      </w:ins>
    </w:p>
    <w:p w:rsidR="00561B98" w:rsidRDefault="00561B98" w:rsidP="00561B98"/>
    <w:p w:rsidR="00561B98" w:rsidRDefault="00561B98" w:rsidP="00561B98"/>
    <w:p w:rsidR="00561B98" w:rsidRDefault="00561B98" w:rsidP="00561B98">
      <w:r>
        <w:t>This for Testing of tracking issue…...</w:t>
      </w:r>
    </w:p>
    <w:p w:rsidR="00561B98" w:rsidRDefault="00561B98" w:rsidP="00561B98"/>
    <w:p w:rsidR="00561B98" w:rsidRDefault="00561B98" w:rsidP="00561B98"/>
    <w:p w:rsidR="00561B98" w:rsidRDefault="00561B98" w:rsidP="00561B98">
      <w:r>
        <w:t>This for Testing of tracking issue…...</w:t>
      </w:r>
    </w:p>
    <w:p w:rsidR="00561B98" w:rsidRDefault="00561B98" w:rsidP="00561B98"/>
    <w:p w:rsidR="00561B98" w:rsidRDefault="00561B98" w:rsidP="00561B98"/>
    <w:p w:rsidR="00561B98" w:rsidRDefault="00561B98"/>
    <w:sectPr w:rsidR="0056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ruprasad Subbaraya Bhogana">
    <w15:presenceInfo w15:providerId="AD" w15:userId="S-1-5-21-1557896174-949343253-3919652993-32156"/>
  </w15:person>
  <w15:person w15:author="Harshal Kakade">
    <w15:presenceInfo w15:providerId="AD" w15:userId="S-1-5-21-1557896174-949343253-3919652993-30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98"/>
    <w:rsid w:val="0026131D"/>
    <w:rsid w:val="002E1FA2"/>
    <w:rsid w:val="00561B98"/>
    <w:rsid w:val="005A2356"/>
    <w:rsid w:val="00851F2B"/>
    <w:rsid w:val="00E26A28"/>
    <w:rsid w:val="00EE6EB6"/>
    <w:rsid w:val="00FD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18CA5-F3CB-446C-8283-4CB5FF88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Kakade</dc:creator>
  <cp:keywords/>
  <dc:description/>
  <cp:lastModifiedBy>Guruprasad Subbaraya Bhogana</cp:lastModifiedBy>
  <cp:revision>6</cp:revision>
  <dcterms:created xsi:type="dcterms:W3CDTF">2016-06-30T10:39:00Z</dcterms:created>
  <dcterms:modified xsi:type="dcterms:W3CDTF">2016-07-19T09:47:00Z</dcterms:modified>
</cp:coreProperties>
</file>